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C40D5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  <w:r w:rsidRPr="00983559">
        <w:rPr>
          <w:b/>
        </w:rPr>
        <w:t>«Развитие автономных беспилотных транспортных средств с использованием искусственного интеллекта»</w:t>
      </w:r>
    </w:p>
    <w:p w14:paraId="5790049E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  <w:r w:rsidRPr="00983559">
        <w:rPr>
          <w:b/>
        </w:rPr>
        <w:t>Ведение.</w:t>
      </w:r>
    </w:p>
    <w:p w14:paraId="4B0E080D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  <w:r w:rsidRPr="00983559">
        <w:rPr>
          <w:b/>
        </w:rPr>
        <w:t>Глава 1. Постановка задачи.</w:t>
      </w:r>
    </w:p>
    <w:p w14:paraId="7457AEB7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1.1 Введение</w:t>
      </w:r>
    </w:p>
    <w:p w14:paraId="62D69412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1.2 Предметная область.</w:t>
      </w:r>
    </w:p>
    <w:p w14:paraId="5CFB5E77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1.3 Цели и задачи выпускной квалификационной работы</w:t>
      </w:r>
    </w:p>
    <w:p w14:paraId="3263D299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1.4 Актуальность </w:t>
      </w:r>
    </w:p>
    <w:p w14:paraId="3A93097B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1.5 Заключение </w:t>
      </w:r>
    </w:p>
    <w:p w14:paraId="35DF7B9E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  <w:r w:rsidRPr="00983559">
        <w:rPr>
          <w:b/>
        </w:rPr>
        <w:t>Глава 2. Теоретическая часть и проектирование</w:t>
      </w:r>
    </w:p>
    <w:p w14:paraId="59961E42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2.1 Введение</w:t>
      </w:r>
    </w:p>
    <w:p w14:paraId="6F13BD37" w14:textId="246469B9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2.2. </w:t>
      </w:r>
      <w:del w:id="0" w:author="Oesune" w:date="2025-01-20T09:33:00Z" w16du:dateUtc="2025-01-20T06:33:00Z">
        <w:r w:rsidRPr="00983559" w:rsidDel="00EE0B29">
          <w:delText xml:space="preserve">История </w:delText>
        </w:r>
      </w:del>
      <w:ins w:id="1" w:author="Oesune" w:date="2025-01-20T09:33:00Z" w16du:dateUtc="2025-01-20T06:33:00Z">
        <w:r w:rsidR="00EE0B29">
          <w:t>Анализ</w:t>
        </w:r>
        <w:r w:rsidR="00EE0B29" w:rsidRPr="00983559">
          <w:t xml:space="preserve"> </w:t>
        </w:r>
      </w:ins>
      <w:r w:rsidRPr="00983559">
        <w:t>развития беспилотных транспортных средств</w:t>
      </w:r>
      <w:del w:id="2" w:author="Oesune" w:date="2025-01-20T09:33:00Z" w16du:dateUtc="2025-01-20T06:33:00Z">
        <w:r w:rsidRPr="00983559" w:rsidDel="00EE0B29">
          <w:delText>, зарубежный и российский опыт</w:delText>
        </w:r>
      </w:del>
    </w:p>
    <w:p w14:paraId="634ECEC1" w14:textId="1B05D818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2.3 </w:t>
      </w:r>
      <w:ins w:id="3" w:author="Oesune" w:date="2025-01-20T09:33:00Z" w16du:dateUtc="2025-01-20T06:33:00Z">
        <w:r w:rsidR="00EE0B29">
          <w:t>Классификация</w:t>
        </w:r>
      </w:ins>
      <w:del w:id="4" w:author="Oesune" w:date="2025-01-20T09:33:00Z" w16du:dateUtc="2025-01-20T06:33:00Z">
        <w:r w:rsidRPr="00983559" w:rsidDel="00EE0B29">
          <w:delText>Типы</w:delText>
        </w:r>
      </w:del>
      <w:r w:rsidRPr="00983559">
        <w:t xml:space="preserve"> беспилотных транспортных средств и </w:t>
      </w:r>
      <w:ins w:id="5" w:author="Oesune" w:date="2025-01-20T09:33:00Z" w16du:dateUtc="2025-01-20T06:33:00Z">
        <w:r w:rsidR="00EE0B29">
          <w:t xml:space="preserve">областей </w:t>
        </w:r>
      </w:ins>
      <w:r w:rsidRPr="00983559">
        <w:t>их применение</w:t>
      </w:r>
    </w:p>
    <w:p w14:paraId="615EB1FB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2.4 Анализ алгоритмов машинного обучения для автономного управления летательными аппаратами</w:t>
      </w:r>
    </w:p>
    <w:p w14:paraId="08DECB4B" w14:textId="17BCDE7A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2.5 </w:t>
      </w:r>
      <w:commentRangeStart w:id="6"/>
      <w:del w:id="7" w:author="Oesune" w:date="2025-01-20T09:36:00Z" w16du:dateUtc="2025-01-20T06:36:00Z">
        <w:r w:rsidRPr="00983559" w:rsidDel="00EE0B29">
          <w:delText>Строение беспилотного летательного аппарата: сенсоры, датчики и контроллеры</w:delText>
        </w:r>
        <w:commentRangeEnd w:id="6"/>
        <w:r w:rsidR="00EE0B29" w:rsidDel="00EE0B29">
          <w:rPr>
            <w:rStyle w:val="ad"/>
          </w:rPr>
          <w:commentReference w:id="6"/>
        </w:r>
      </w:del>
    </w:p>
    <w:p w14:paraId="6629BF4E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2.6 </w:t>
      </w:r>
      <w:commentRangeStart w:id="8"/>
      <w:r w:rsidRPr="00983559">
        <w:t>Анализ методов обработки данных в реальном времени</w:t>
      </w:r>
      <w:commentRangeEnd w:id="8"/>
      <w:r w:rsidR="00EE0B29">
        <w:rPr>
          <w:rStyle w:val="ad"/>
        </w:rPr>
        <w:commentReference w:id="8"/>
      </w:r>
      <w:r w:rsidRPr="00983559">
        <w:t xml:space="preserve"> для автономных летательных аппаратов </w:t>
      </w:r>
    </w:p>
    <w:p w14:paraId="6A9D02FA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2.7 Заключение</w:t>
      </w:r>
    </w:p>
    <w:p w14:paraId="24882363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  <w:r w:rsidRPr="00983559">
        <w:rPr>
          <w:b/>
        </w:rPr>
        <w:t>Глава 3. Практическая часть</w:t>
      </w:r>
    </w:p>
    <w:p w14:paraId="15C25C64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3.1</w:t>
      </w:r>
      <w:r w:rsidRPr="00983559">
        <w:rPr>
          <w:b/>
        </w:rPr>
        <w:t xml:space="preserve"> </w:t>
      </w:r>
      <w:r w:rsidRPr="00983559">
        <w:t>Введение</w:t>
      </w:r>
    </w:p>
    <w:p w14:paraId="5C5F307C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3.2 Разработка архитектуры системы автономного управления </w:t>
      </w:r>
      <w:commentRangeStart w:id="9"/>
      <w:r w:rsidRPr="00983559">
        <w:t>летательными аппаратами</w:t>
      </w:r>
      <w:commentRangeEnd w:id="9"/>
      <w:r w:rsidR="00EE0B29">
        <w:rPr>
          <w:rStyle w:val="ad"/>
        </w:rPr>
        <w:commentReference w:id="9"/>
      </w:r>
    </w:p>
    <w:p w14:paraId="4AD3DBD0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3.3 Сбор и обработка </w:t>
      </w:r>
      <w:commentRangeStart w:id="10"/>
      <w:r w:rsidRPr="00983559">
        <w:t>данных летательного аппарата</w:t>
      </w:r>
      <w:commentRangeEnd w:id="10"/>
      <w:r w:rsidR="00EE0B29">
        <w:rPr>
          <w:rStyle w:val="ad"/>
        </w:rPr>
        <w:commentReference w:id="10"/>
      </w:r>
    </w:p>
    <w:p w14:paraId="3CA4A171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3.4 Обучение модели машинного обучения для автономного </w:t>
      </w:r>
      <w:commentRangeStart w:id="11"/>
      <w:r w:rsidRPr="00983559">
        <w:t xml:space="preserve">управления </w:t>
      </w:r>
      <w:commentRangeEnd w:id="11"/>
      <w:r w:rsidR="00EE0B29">
        <w:rPr>
          <w:rStyle w:val="ad"/>
        </w:rPr>
        <w:commentReference w:id="11"/>
      </w:r>
      <w:r w:rsidRPr="00983559">
        <w:t>ЛА</w:t>
      </w:r>
    </w:p>
    <w:p w14:paraId="12D22E97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3.5 Интеграция моделей машинного обучения в систему </w:t>
      </w:r>
      <w:commentRangeStart w:id="12"/>
      <w:r w:rsidRPr="00983559">
        <w:t xml:space="preserve">управления </w:t>
      </w:r>
      <w:commentRangeEnd w:id="12"/>
      <w:r w:rsidR="002E783C">
        <w:rPr>
          <w:rStyle w:val="ad"/>
        </w:rPr>
        <w:commentReference w:id="12"/>
      </w:r>
      <w:r w:rsidRPr="00983559">
        <w:t>ЛА</w:t>
      </w:r>
    </w:p>
    <w:p w14:paraId="245215B9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3.6 Тестирование системы автономного </w:t>
      </w:r>
      <w:commentRangeStart w:id="13"/>
      <w:r w:rsidRPr="00983559">
        <w:t>управления</w:t>
      </w:r>
      <w:commentRangeEnd w:id="13"/>
      <w:r w:rsidR="002E783C">
        <w:rPr>
          <w:rStyle w:val="ad"/>
        </w:rPr>
        <w:commentReference w:id="13"/>
      </w:r>
    </w:p>
    <w:p w14:paraId="7C181CE4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3.7 Разработка пользовательского интерфейса для мониторинга и управления ЛА</w:t>
      </w:r>
    </w:p>
    <w:p w14:paraId="441949FE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3.8 Заключение</w:t>
      </w:r>
    </w:p>
    <w:p w14:paraId="19387629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  <w:r w:rsidRPr="00983559">
        <w:rPr>
          <w:b/>
        </w:rPr>
        <w:t>Заключение</w:t>
      </w:r>
    </w:p>
    <w:p w14:paraId="2619B10D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br w:type="page"/>
      </w:r>
      <w:r w:rsidRPr="00983559">
        <w:lastRenderedPageBreak/>
        <w:t>МИНИСТЕРСТВО ТРАНСПОРТА РОССИЙСКОЙ ФЕДЕРАЦИИ</w:t>
      </w:r>
    </w:p>
    <w:p w14:paraId="42AA155E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ФЕДЕРАЛЬНОЕ ГОСУДАРСТВЕННОЕ АВТОНОМНОЕ ОБРАЗОВАТЕЛЬНОЕ</w:t>
      </w:r>
    </w:p>
    <w:p w14:paraId="1202823B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  <w:r w:rsidRPr="00983559">
        <w:rPr>
          <w:b/>
        </w:rPr>
        <w:t>УЧРЕЖДЕНИЕ ВЫСШЕГО ОБРАЗОВАНИЯ</w:t>
      </w:r>
    </w:p>
    <w:p w14:paraId="054AC510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  <w:r w:rsidRPr="00983559">
        <w:rPr>
          <w:b/>
        </w:rPr>
        <w:t>«РОССИЙСКИЙ УНИВЕРСИТЕТ ТРАНСПОРТА»</w:t>
      </w:r>
    </w:p>
    <w:p w14:paraId="2076B00F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  <w:r w:rsidRPr="00983559">
        <w:rPr>
          <w:b/>
        </w:rPr>
        <w:t>(РУТ (МИИТ)</w:t>
      </w:r>
    </w:p>
    <w:p w14:paraId="044D009A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Высшая инженерная школа     </w:t>
      </w:r>
    </w:p>
    <w:p w14:paraId="191CBC8F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 </w:t>
      </w:r>
    </w:p>
    <w:p w14:paraId="7E7A7EA8" w14:textId="77777777" w:rsidR="00983559" w:rsidRPr="00983559" w:rsidRDefault="00983559" w:rsidP="00983559">
      <w:pPr>
        <w:spacing w:after="0"/>
        <w:ind w:firstLine="709"/>
        <w:jc w:val="both"/>
        <w:rPr>
          <w:u w:val="single"/>
        </w:rPr>
      </w:pPr>
      <w:r w:rsidRPr="00983559">
        <w:t xml:space="preserve">Направление подготовки </w:t>
      </w:r>
      <w:r w:rsidRPr="00983559">
        <w:rPr>
          <w:u w:val="single"/>
        </w:rPr>
        <w:t>IT-сервисы и технологии обработки данных </w:t>
      </w:r>
    </w:p>
    <w:p w14:paraId="3C59E286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rPr>
          <w:u w:val="single"/>
        </w:rPr>
        <w:t>на транспорте</w:t>
      </w:r>
      <w:r w:rsidRPr="00983559">
        <w:tab/>
      </w:r>
      <w:r w:rsidRPr="00983559">
        <w:tab/>
      </w:r>
      <w:r w:rsidRPr="00983559">
        <w:tab/>
      </w:r>
      <w:r w:rsidRPr="00983559">
        <w:tab/>
      </w:r>
    </w:p>
    <w:p w14:paraId="5F54134F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ab/>
      </w:r>
      <w:r w:rsidRPr="00983559">
        <w:tab/>
      </w:r>
      <w:r w:rsidRPr="00983559">
        <w:tab/>
      </w:r>
      <w:r w:rsidRPr="00983559">
        <w:tab/>
      </w:r>
      <w:r w:rsidRPr="00983559">
        <w:tab/>
        <w:t xml:space="preserve">        УТВЕРЖДАЮ</w:t>
      </w:r>
    </w:p>
    <w:p w14:paraId="3775955E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ab/>
      </w:r>
      <w:r w:rsidRPr="00983559">
        <w:tab/>
      </w:r>
      <w:r w:rsidRPr="00983559">
        <w:tab/>
      </w:r>
      <w:r w:rsidRPr="00983559">
        <w:tab/>
      </w:r>
      <w:r w:rsidRPr="00983559">
        <w:tab/>
        <w:t xml:space="preserve">         Руководитель образовательной программы    </w:t>
      </w:r>
    </w:p>
    <w:p w14:paraId="34EFFE8E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ab/>
      </w:r>
      <w:r w:rsidRPr="00983559">
        <w:tab/>
      </w:r>
      <w:r w:rsidRPr="00983559">
        <w:tab/>
      </w:r>
      <w:r w:rsidRPr="00983559">
        <w:tab/>
      </w:r>
      <w:r w:rsidRPr="00983559">
        <w:tab/>
        <w:t xml:space="preserve">         </w:t>
      </w:r>
      <w:proofErr w:type="gramStart"/>
      <w:r w:rsidRPr="00983559">
        <w:t xml:space="preserve">«  </w:t>
      </w:r>
      <w:proofErr w:type="gramEnd"/>
      <w:r w:rsidRPr="00983559">
        <w:t xml:space="preserve">        » ________________20 ___  г.         </w:t>
      </w:r>
    </w:p>
    <w:p w14:paraId="76056B65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  <w:r w:rsidRPr="00983559">
        <w:rPr>
          <w:b/>
        </w:rPr>
        <w:t>З а д а н и е</w:t>
      </w:r>
    </w:p>
    <w:p w14:paraId="48F5EB6A" w14:textId="77777777" w:rsidR="00983559" w:rsidRPr="00983559" w:rsidRDefault="00983559" w:rsidP="00983559">
      <w:pPr>
        <w:spacing w:after="0"/>
        <w:ind w:firstLine="709"/>
        <w:jc w:val="both"/>
      </w:pPr>
    </w:p>
    <w:p w14:paraId="1D5526BD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по бакалаврской работе студента              </w:t>
      </w:r>
    </w:p>
    <w:p w14:paraId="66BBE358" w14:textId="77777777" w:rsidR="00983559" w:rsidRPr="00983559" w:rsidRDefault="00983559" w:rsidP="00983559">
      <w:pPr>
        <w:spacing w:after="0"/>
        <w:ind w:firstLine="709"/>
        <w:jc w:val="both"/>
        <w:rPr>
          <w:u w:val="single"/>
        </w:rPr>
      </w:pPr>
      <w:proofErr w:type="spellStart"/>
      <w:r w:rsidRPr="00983559">
        <w:rPr>
          <w:rFonts w:ascii="Malgun Gothic" w:eastAsia="Malgun Gothic" w:hAnsi="Malgun Gothic" w:cs="Malgun Gothic" w:hint="eastAsia"/>
          <w:u w:val="single"/>
        </w:rPr>
        <w:t>ㅤㅤㅤㅤㅤㅤㅤㅤㅤㅤㅤ</w:t>
      </w:r>
      <w:r w:rsidRPr="00983559">
        <w:rPr>
          <w:u w:val="single"/>
        </w:rPr>
        <w:t>Итулин</w:t>
      </w:r>
      <w:proofErr w:type="spellEnd"/>
      <w:r w:rsidRPr="00983559">
        <w:rPr>
          <w:u w:val="single"/>
        </w:rPr>
        <w:t xml:space="preserve"> Максим Валерьевич</w:t>
      </w:r>
      <w:proofErr w:type="spellStart"/>
      <w:r w:rsidRPr="00983559">
        <w:rPr>
          <w:rFonts w:ascii="Malgun Gothic" w:eastAsia="Malgun Gothic" w:hAnsi="Malgun Gothic" w:cs="Malgun Gothic" w:hint="eastAsia"/>
          <w:u w:val="single"/>
        </w:rPr>
        <w:t>ㅤㅤㅤㅤㅤㅤㅤㅤㅤㅤ</w:t>
      </w:r>
      <w:proofErr w:type="spellEnd"/>
    </w:p>
    <w:p w14:paraId="510D9A22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(</w:t>
      </w:r>
      <w:proofErr w:type="gramStart"/>
      <w:r w:rsidRPr="00983559">
        <w:t xml:space="preserve">фамилия,   </w:t>
      </w:r>
      <w:proofErr w:type="gramEnd"/>
      <w:r w:rsidRPr="00983559">
        <w:t xml:space="preserve">имя,   отчество)        </w:t>
      </w:r>
    </w:p>
    <w:p w14:paraId="11DEEB29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1. Тема работы </w:t>
      </w:r>
      <w:r w:rsidRPr="00983559">
        <w:rPr>
          <w:u w:val="single"/>
        </w:rPr>
        <w:t>Развитие автономных беспилотных транспортных средств с использованием искусственного интеллекта</w:t>
      </w:r>
    </w:p>
    <w:p w14:paraId="2FF05172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утверждена приказом по университету от </w:t>
      </w:r>
      <w:proofErr w:type="gramStart"/>
      <w:r w:rsidRPr="00983559">
        <w:t xml:space="preserve">«  </w:t>
      </w:r>
      <w:proofErr w:type="gramEnd"/>
      <w:r w:rsidRPr="00983559">
        <w:t xml:space="preserve">   » __________ 20____ г.  №  </w:t>
      </w:r>
    </w:p>
    <w:p w14:paraId="31715C2E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    </w:t>
      </w:r>
    </w:p>
    <w:p w14:paraId="64EA1B6A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>2.  Срок сдачи студентом законченной работы   ____________________________________________</w:t>
      </w:r>
    </w:p>
    <w:p w14:paraId="042A8F06" w14:textId="77777777" w:rsidR="00983559" w:rsidRPr="00983559" w:rsidRDefault="00983559" w:rsidP="00983559">
      <w:pPr>
        <w:spacing w:after="0"/>
        <w:ind w:firstLine="709"/>
        <w:jc w:val="both"/>
      </w:pPr>
    </w:p>
    <w:p w14:paraId="6FBD80AA" w14:textId="77777777" w:rsidR="00983559" w:rsidRPr="00983559" w:rsidRDefault="00983559" w:rsidP="00983559">
      <w:pPr>
        <w:spacing w:after="0"/>
        <w:ind w:firstLine="709"/>
        <w:jc w:val="both"/>
        <w:rPr>
          <w:u w:val="single"/>
        </w:rPr>
      </w:pPr>
      <w:r w:rsidRPr="00983559">
        <w:t xml:space="preserve">3.  Исходные данные к работе </w:t>
      </w:r>
      <w:r w:rsidRPr="00983559">
        <w:rPr>
          <w:u w:val="single"/>
        </w:rPr>
        <w:t>Модель беспилотного летательного апп</w:t>
      </w:r>
      <w:commentRangeStart w:id="14"/>
      <w:r w:rsidRPr="00983559">
        <w:rPr>
          <w:u w:val="single"/>
        </w:rPr>
        <w:t>арата (БПЛА)</w:t>
      </w:r>
      <w:commentRangeEnd w:id="14"/>
      <w:r w:rsidR="002E783C">
        <w:rPr>
          <w:rStyle w:val="ad"/>
        </w:rPr>
        <w:commentReference w:id="14"/>
      </w:r>
      <w:r w:rsidRPr="00983559">
        <w:rPr>
          <w:u w:val="single"/>
        </w:rPr>
        <w:t>, программное обеспечение и документация к ЛА</w:t>
      </w:r>
    </w:p>
    <w:p w14:paraId="53FDEF65" w14:textId="77777777" w:rsidR="00983559" w:rsidRPr="00983559" w:rsidRDefault="00983559" w:rsidP="00983559">
      <w:pPr>
        <w:spacing w:after="0"/>
        <w:ind w:firstLine="709"/>
        <w:jc w:val="both"/>
      </w:pPr>
    </w:p>
    <w:p w14:paraId="4FD5D66C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4.  Содержание пояснительной записки (перечень подлежащих разработке опросов)   </w:t>
      </w:r>
      <w:r w:rsidRPr="00983559">
        <w:rPr>
          <w:u w:val="single"/>
        </w:rPr>
        <w:t>Типы беспилотных транспортных средств и их применение, анализ алгоритмов машинного обучения для автономного управления летательными аппаратами, строение беспилотного летательного аппарата: сенсоры, датчики и контроллеры, анализ методов обработки данных в реальном времени для автономных летательных аппаратов, разработка архитектуры системы автономного управления летательными аппаратами, сбор и обработка данных летательного аппарата, обучение модели машинного обучения для автономного управления ЛА, интеграция моделей машинного обучения в систему управления ЛА, тестирование системы автономного управления, разработка пользовательского интерфейса для мониторинга и управления ЛА</w:t>
      </w:r>
    </w:p>
    <w:p w14:paraId="598FDA2E" w14:textId="77777777" w:rsidR="00983559" w:rsidRPr="00983559" w:rsidRDefault="00983559" w:rsidP="00983559">
      <w:pPr>
        <w:spacing w:after="0"/>
        <w:ind w:firstLine="709"/>
        <w:jc w:val="both"/>
      </w:pPr>
    </w:p>
    <w:p w14:paraId="7EB1F498" w14:textId="77777777" w:rsidR="00983559" w:rsidRPr="00983559" w:rsidRDefault="00983559" w:rsidP="00983559">
      <w:pPr>
        <w:spacing w:after="0"/>
        <w:ind w:firstLine="709"/>
        <w:jc w:val="both"/>
        <w:rPr>
          <w:u w:val="single"/>
        </w:rPr>
      </w:pPr>
      <w:r w:rsidRPr="00983559">
        <w:lastRenderedPageBreak/>
        <w:t xml:space="preserve">5.  Перечень иллюстративного материала </w:t>
      </w:r>
      <w:r w:rsidRPr="00983559">
        <w:rPr>
          <w:u w:val="single"/>
        </w:rPr>
        <w:t>Блок-схема алгоритма автономного управления, скриншоты пользовательского интерфейса (или же части кода) для ЛА, Графики результатов обучения (под вопросом), схема ЛА</w:t>
      </w:r>
    </w:p>
    <w:p w14:paraId="0C015BEA" w14:textId="77777777" w:rsidR="00983559" w:rsidRPr="00983559" w:rsidRDefault="00983559" w:rsidP="00983559">
      <w:pPr>
        <w:spacing w:after="0"/>
        <w:ind w:firstLine="709"/>
        <w:jc w:val="both"/>
      </w:pPr>
    </w:p>
    <w:p w14:paraId="2B2FDAAE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Консультации (по решению выпускающей </w:t>
      </w:r>
      <w:proofErr w:type="gramStart"/>
      <w:r w:rsidRPr="00983559">
        <w:t>кафедры )</w:t>
      </w:r>
      <w:proofErr w:type="gramEnd"/>
    </w:p>
    <w:p w14:paraId="65E5014D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      </w:t>
      </w:r>
    </w:p>
    <w:tbl>
      <w:tblPr>
        <w:tblW w:w="9285" w:type="dxa"/>
        <w:tblInd w:w="-113" w:type="dxa"/>
        <w:tblLayout w:type="fixed"/>
        <w:tblLook w:val="0400" w:firstRow="0" w:lastRow="0" w:firstColumn="0" w:lastColumn="0" w:noHBand="0" w:noVBand="1"/>
      </w:tblPr>
      <w:tblGrid>
        <w:gridCol w:w="3387"/>
        <w:gridCol w:w="1788"/>
        <w:gridCol w:w="1988"/>
        <w:gridCol w:w="2122"/>
      </w:tblGrid>
      <w:tr w:rsidR="00983559" w:rsidRPr="00983559" w14:paraId="5892E5D2" w14:textId="77777777" w:rsidTr="00983559">
        <w:trPr>
          <w:cantSplit/>
          <w:trHeight w:val="620"/>
        </w:trPr>
        <w:tc>
          <w:tcPr>
            <w:tcW w:w="3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6FDABD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Раздел</w:t>
            </w:r>
          </w:p>
        </w:tc>
        <w:tc>
          <w:tcPr>
            <w:tcW w:w="1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27507C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Консультант</w:t>
            </w:r>
          </w:p>
        </w:tc>
        <w:tc>
          <w:tcPr>
            <w:tcW w:w="41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479E5B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proofErr w:type="gramStart"/>
            <w:r w:rsidRPr="00983559">
              <w:t>Подпись,  дата</w:t>
            </w:r>
            <w:proofErr w:type="gramEnd"/>
          </w:p>
        </w:tc>
      </w:tr>
      <w:tr w:rsidR="00983559" w:rsidRPr="00983559" w14:paraId="19DAF4B5" w14:textId="77777777" w:rsidTr="00983559">
        <w:trPr>
          <w:cantSplit/>
          <w:trHeight w:val="620"/>
        </w:trPr>
        <w:tc>
          <w:tcPr>
            <w:tcW w:w="33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77E30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  <w:p w14:paraId="6700A332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Введение</w:t>
            </w:r>
          </w:p>
          <w:p w14:paraId="1E819201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Глава 1 (подразделы 1.1-1.3)</w:t>
            </w:r>
          </w:p>
          <w:p w14:paraId="6BCAE5DC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Глава 1 (подразделы 1.4 – 1.5)</w:t>
            </w:r>
          </w:p>
          <w:p w14:paraId="61E11D49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Глава 2 (подразделы 2.1-2.4)</w:t>
            </w:r>
          </w:p>
          <w:p w14:paraId="142D56CF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Глава 2 (подразделы 2.5 – 2.6)</w:t>
            </w:r>
          </w:p>
          <w:p w14:paraId="2A67FC25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Глава 3 (подразделы 3.1 – 3.4)</w:t>
            </w:r>
          </w:p>
          <w:p w14:paraId="7240F313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Глава 3 (подразделы 3.5-3.8)</w:t>
            </w:r>
          </w:p>
          <w:p w14:paraId="40BA25B9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Заключение</w:t>
            </w:r>
          </w:p>
        </w:tc>
        <w:tc>
          <w:tcPr>
            <w:tcW w:w="178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613EE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  <w:p w14:paraId="5B77769D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proofErr w:type="spellStart"/>
            <w:r w:rsidRPr="00983559">
              <w:t>Проневич</w:t>
            </w:r>
            <w:proofErr w:type="spellEnd"/>
            <w:r w:rsidRPr="00983559">
              <w:t xml:space="preserve"> О.Б.</w:t>
            </w:r>
          </w:p>
          <w:p w14:paraId="110E471F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proofErr w:type="spellStart"/>
            <w:r w:rsidRPr="00983559">
              <w:t>Проневич</w:t>
            </w:r>
            <w:proofErr w:type="spellEnd"/>
            <w:r w:rsidRPr="00983559">
              <w:t xml:space="preserve"> О.Б.</w:t>
            </w:r>
          </w:p>
          <w:p w14:paraId="6BCB1AD2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proofErr w:type="spellStart"/>
            <w:r w:rsidRPr="00983559">
              <w:t>Проневич</w:t>
            </w:r>
            <w:proofErr w:type="spellEnd"/>
            <w:r w:rsidRPr="00983559">
              <w:t xml:space="preserve"> О.Б.</w:t>
            </w:r>
          </w:p>
          <w:p w14:paraId="69D0CAB8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proofErr w:type="spellStart"/>
            <w:r w:rsidRPr="00983559">
              <w:t>Проневич</w:t>
            </w:r>
            <w:proofErr w:type="spellEnd"/>
            <w:r w:rsidRPr="00983559">
              <w:t xml:space="preserve"> О.Б.</w:t>
            </w:r>
          </w:p>
          <w:p w14:paraId="09FDEC5C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proofErr w:type="spellStart"/>
            <w:r w:rsidRPr="00983559">
              <w:t>Проневич</w:t>
            </w:r>
            <w:proofErr w:type="spellEnd"/>
            <w:r w:rsidRPr="00983559">
              <w:t xml:space="preserve"> О.Б.</w:t>
            </w:r>
          </w:p>
          <w:p w14:paraId="6D612E08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proofErr w:type="spellStart"/>
            <w:r w:rsidRPr="00983559">
              <w:t>Проневич</w:t>
            </w:r>
            <w:proofErr w:type="spellEnd"/>
            <w:r w:rsidRPr="00983559">
              <w:t xml:space="preserve"> О.Б.</w:t>
            </w:r>
          </w:p>
          <w:p w14:paraId="442FD3FB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proofErr w:type="spellStart"/>
            <w:r w:rsidRPr="00983559">
              <w:t>Проневич</w:t>
            </w:r>
            <w:proofErr w:type="spellEnd"/>
            <w:r w:rsidRPr="00983559">
              <w:t xml:space="preserve"> О.Б.</w:t>
            </w:r>
          </w:p>
          <w:p w14:paraId="79E40D63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proofErr w:type="spellStart"/>
            <w:r w:rsidRPr="00983559">
              <w:t>Проневич</w:t>
            </w:r>
            <w:proofErr w:type="spellEnd"/>
            <w:r w:rsidRPr="00983559">
              <w:t xml:space="preserve"> О.Б.</w:t>
            </w: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27A90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задание выдал</w:t>
            </w: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84B9DB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задание принял</w:t>
            </w:r>
          </w:p>
        </w:tc>
      </w:tr>
      <w:tr w:rsidR="00983559" w:rsidRPr="00983559" w14:paraId="195D6F15" w14:textId="77777777" w:rsidTr="00983559">
        <w:trPr>
          <w:cantSplit/>
          <w:trHeight w:val="1998"/>
        </w:trPr>
        <w:tc>
          <w:tcPr>
            <w:tcW w:w="33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FEA77AD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78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0FE2354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E348C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2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288F9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</w:tbl>
    <w:p w14:paraId="307B3C11" w14:textId="77777777" w:rsidR="00983559" w:rsidRPr="00983559" w:rsidRDefault="00983559" w:rsidP="00983559">
      <w:pPr>
        <w:spacing w:after="0"/>
        <w:ind w:firstLine="709"/>
        <w:jc w:val="both"/>
      </w:pPr>
    </w:p>
    <w:p w14:paraId="02BC1DF0" w14:textId="77777777" w:rsidR="00983559" w:rsidRPr="00983559" w:rsidRDefault="00983559" w:rsidP="00983559">
      <w:pPr>
        <w:spacing w:after="0"/>
        <w:ind w:firstLine="709"/>
        <w:jc w:val="both"/>
      </w:pPr>
      <w:proofErr w:type="gramStart"/>
      <w:r w:rsidRPr="00983559">
        <w:t>7  Дата</w:t>
      </w:r>
      <w:proofErr w:type="gramEnd"/>
      <w:r w:rsidRPr="00983559">
        <w:t xml:space="preserve"> выдачи задания ________________________________________________   </w:t>
      </w:r>
    </w:p>
    <w:p w14:paraId="05D537CA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                                                                    </w:t>
      </w:r>
    </w:p>
    <w:p w14:paraId="5FC9EB51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rPr>
          <w:b/>
        </w:rPr>
        <w:t xml:space="preserve">Руководитель бакалаврской работы       ___________________________________________      </w:t>
      </w:r>
    </w:p>
    <w:p w14:paraId="60557654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                                                                                                                                                                         (подпись)   </w:t>
      </w:r>
    </w:p>
    <w:p w14:paraId="49A9655B" w14:textId="77777777" w:rsidR="00983559" w:rsidRPr="00983559" w:rsidRDefault="00983559" w:rsidP="00983559">
      <w:pPr>
        <w:spacing w:after="0"/>
        <w:ind w:firstLine="709"/>
        <w:jc w:val="both"/>
      </w:pPr>
    </w:p>
    <w:p w14:paraId="02A24308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rPr>
          <w:b/>
        </w:rPr>
        <w:t xml:space="preserve">Задание принял к исполнению </w:t>
      </w:r>
      <w:r w:rsidRPr="00983559">
        <w:t xml:space="preserve">___________________________________________________      </w:t>
      </w:r>
    </w:p>
    <w:p w14:paraId="25F23DC2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t xml:space="preserve">                                                         (подпись)</w:t>
      </w:r>
    </w:p>
    <w:p w14:paraId="593809A1" w14:textId="77777777" w:rsidR="00983559" w:rsidRPr="00983559" w:rsidRDefault="00983559" w:rsidP="00983559">
      <w:pPr>
        <w:spacing w:after="0"/>
        <w:ind w:firstLine="709"/>
        <w:jc w:val="both"/>
      </w:pPr>
    </w:p>
    <w:p w14:paraId="55D64146" w14:textId="77777777" w:rsidR="00983559" w:rsidRPr="00983559" w:rsidRDefault="00983559" w:rsidP="00983559">
      <w:pPr>
        <w:spacing w:after="0"/>
        <w:ind w:firstLine="709"/>
        <w:jc w:val="both"/>
      </w:pPr>
    </w:p>
    <w:p w14:paraId="179307D4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br w:type="page"/>
      </w:r>
    </w:p>
    <w:p w14:paraId="7EA00AFB" w14:textId="77777777" w:rsidR="00983559" w:rsidRPr="00983559" w:rsidRDefault="00983559" w:rsidP="00983559">
      <w:pPr>
        <w:numPr>
          <w:ilvl w:val="3"/>
          <w:numId w:val="1"/>
        </w:numPr>
        <w:spacing w:after="0"/>
        <w:jc w:val="both"/>
      </w:pPr>
      <w:r w:rsidRPr="00983559">
        <w:rPr>
          <w:b/>
        </w:rPr>
        <w:lastRenderedPageBreak/>
        <w:t>К А Л Е Н Д А Р Н Ы Й     П Л А Н</w:t>
      </w:r>
    </w:p>
    <w:p w14:paraId="5CD23D83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</w:p>
    <w:tbl>
      <w:tblPr>
        <w:tblW w:w="9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94"/>
        <w:gridCol w:w="3201"/>
        <w:gridCol w:w="3851"/>
        <w:gridCol w:w="1699"/>
      </w:tblGrid>
      <w:tr w:rsidR="00983559" w:rsidRPr="00983559" w14:paraId="6F3812A9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EAE06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№</w:t>
            </w:r>
          </w:p>
          <w:p w14:paraId="64B6D114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п/п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FCF3F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Наименование этапов</w:t>
            </w:r>
          </w:p>
          <w:p w14:paraId="463E7BB4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бакалаврской работы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1C7DBB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Срок выполнения</w:t>
            </w:r>
          </w:p>
          <w:p w14:paraId="6E106ADD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proofErr w:type="gramStart"/>
            <w:r w:rsidRPr="00983559">
              <w:t>этапов  работы</w:t>
            </w:r>
            <w:proofErr w:type="gramEnd"/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08AC3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Примечание</w:t>
            </w:r>
          </w:p>
        </w:tc>
      </w:tr>
      <w:tr w:rsidR="00983559" w:rsidRPr="00983559" w14:paraId="31FDDA91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C399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CC9521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Введение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1F6F2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B613B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557F0B58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B6C71D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018697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Глава 1. Постановка задачи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2DC9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A7D8B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4BB1E698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3249C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02EE3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Описание предметной области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BFD7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35ADF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40839560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82497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4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06E2E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Цели и задачи выпускной квалификационной работы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F8C77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C9315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448544C5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064A63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5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606884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Актуальность и заключение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684C4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3F0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268C6CAE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AC1774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6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0C8779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Глава 2. Теоретическая часть и проектирование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5E7A0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3C795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73919FD4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3228F9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AC986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История развития беспилотных транспортных средств, зарубежный и российский опыт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1F745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7C086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5317A47D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D8F56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8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0B1E2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Типы беспилотных транспортных средств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4E432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33BBD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47F91EA5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E3FBA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9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AFA720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Анализ алгоритмов машинного обучения для автономного управления летательными аппаратами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B4754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C06AE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31DA178D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98D30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10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A3DD5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Строение беспилотного летательного аппарата: сенсоры, датчики и контроллеры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F496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E0105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18171934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64415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11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E9486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Анализ методов обработки данных в реальном времени для автономных ЛА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4A9AD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393F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40B02864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EA845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lastRenderedPageBreak/>
              <w:t>12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FA4ABE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Глава 3. Практическая часть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20F2D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CF503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6F71F236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0A55ED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13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F3785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 xml:space="preserve">Разработка архитектуры 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1BBAA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93422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7A63EF29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5F72F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14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87967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Обучение модели машинного обучения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62828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F4D45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614E391A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DAE058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15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DD7D49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Интеграция и тестирование разработанного алгоритма машинного обучения для ЛА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C5A3F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EFF1F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6E0ADB5A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F1896B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16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3181B9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Заключение диплома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A645C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8E235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  <w:tr w:rsidR="00983559" w:rsidRPr="00983559" w14:paraId="4811B263" w14:textId="77777777" w:rsidTr="00983559">
        <w:tc>
          <w:tcPr>
            <w:tcW w:w="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8DEC34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17</w:t>
            </w:r>
          </w:p>
        </w:tc>
        <w:tc>
          <w:tcPr>
            <w:tcW w:w="3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B5EEF" w14:textId="77777777" w:rsidR="00983559" w:rsidRPr="00983559" w:rsidRDefault="00983559" w:rsidP="00983559">
            <w:pPr>
              <w:spacing w:after="0"/>
              <w:ind w:firstLine="709"/>
              <w:jc w:val="both"/>
            </w:pPr>
            <w:r w:rsidRPr="00983559">
              <w:t>Список литературы</w:t>
            </w:r>
          </w:p>
        </w:tc>
        <w:tc>
          <w:tcPr>
            <w:tcW w:w="3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5BAB6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8A152" w14:textId="77777777" w:rsidR="00983559" w:rsidRPr="00983559" w:rsidRDefault="00983559" w:rsidP="00983559">
            <w:pPr>
              <w:spacing w:after="0"/>
              <w:ind w:firstLine="709"/>
              <w:jc w:val="both"/>
            </w:pPr>
          </w:p>
        </w:tc>
      </w:tr>
    </w:tbl>
    <w:p w14:paraId="69F55382" w14:textId="77777777" w:rsidR="00983559" w:rsidRPr="00983559" w:rsidRDefault="00983559" w:rsidP="00983559">
      <w:pPr>
        <w:spacing w:after="0"/>
        <w:ind w:firstLine="709"/>
        <w:jc w:val="both"/>
        <w:rPr>
          <w:b/>
        </w:rPr>
      </w:pPr>
    </w:p>
    <w:p w14:paraId="03919060" w14:textId="77777777" w:rsidR="00983559" w:rsidRPr="00983559" w:rsidRDefault="00983559" w:rsidP="00983559">
      <w:pPr>
        <w:spacing w:after="0"/>
        <w:ind w:firstLine="709"/>
        <w:jc w:val="both"/>
      </w:pPr>
      <w:proofErr w:type="gramStart"/>
      <w:r w:rsidRPr="00983559">
        <w:rPr>
          <w:b/>
        </w:rPr>
        <w:t xml:space="preserve">Обучающийся  </w:t>
      </w:r>
      <w:r w:rsidRPr="00983559">
        <w:t>_</w:t>
      </w:r>
      <w:proofErr w:type="gramEnd"/>
      <w:r w:rsidRPr="00983559">
        <w:t xml:space="preserve">__________________________________________________  </w:t>
      </w:r>
    </w:p>
    <w:p w14:paraId="025C66CE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rPr>
          <w:b/>
        </w:rPr>
        <w:t xml:space="preserve">Руководитель бакалаврской </w:t>
      </w:r>
      <w:proofErr w:type="gramStart"/>
      <w:r w:rsidRPr="00983559">
        <w:rPr>
          <w:b/>
        </w:rPr>
        <w:t xml:space="preserve">работы  </w:t>
      </w:r>
      <w:r w:rsidRPr="00983559">
        <w:t>_</w:t>
      </w:r>
      <w:proofErr w:type="gramEnd"/>
      <w:r w:rsidRPr="00983559">
        <w:t>________________________________________________________________</w:t>
      </w:r>
    </w:p>
    <w:p w14:paraId="2DE09B98" w14:textId="77777777" w:rsidR="00983559" w:rsidRPr="00983559" w:rsidRDefault="00983559" w:rsidP="00983559">
      <w:pPr>
        <w:spacing w:after="0"/>
        <w:ind w:firstLine="709"/>
        <w:jc w:val="both"/>
      </w:pPr>
      <w:r w:rsidRPr="00983559">
        <w:br w:type="page"/>
      </w:r>
    </w:p>
    <w:p w14:paraId="1CBDD6E3" w14:textId="77777777" w:rsidR="00983559" w:rsidRPr="00983559" w:rsidRDefault="00983559" w:rsidP="00983559">
      <w:pPr>
        <w:spacing w:after="0"/>
        <w:ind w:firstLine="709"/>
        <w:jc w:val="both"/>
      </w:pPr>
    </w:p>
    <w:p w14:paraId="2AF53C62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6" w:author="Oesune" w:date="2025-01-20T09:35:00Z" w:initials="O">
    <w:p w14:paraId="609DCE85" w14:textId="29795C01" w:rsidR="00EE0B29" w:rsidRDefault="00EE0B29">
      <w:pPr>
        <w:pStyle w:val="ae"/>
      </w:pPr>
      <w:r>
        <w:rPr>
          <w:rStyle w:val="ad"/>
        </w:rPr>
        <w:annotationRef/>
      </w:r>
      <w:r>
        <w:t>Это в пункт подраздела 2.3</w:t>
      </w:r>
    </w:p>
  </w:comment>
  <w:comment w:id="8" w:author="Oesune" w:date="2025-01-20T09:36:00Z" w:initials="O">
    <w:p w14:paraId="6B4C623A" w14:textId="5DB8FA7A" w:rsidR="00EE0B29" w:rsidRPr="00EE0B29" w:rsidRDefault="00EE0B29">
      <w:pPr>
        <w:pStyle w:val="ae"/>
      </w:pPr>
      <w:r>
        <w:rPr>
          <w:rStyle w:val="ad"/>
        </w:rPr>
        <w:annotationRef/>
      </w:r>
      <w:r>
        <w:t xml:space="preserve">Тут надо будет смотреть про </w:t>
      </w:r>
      <w:r>
        <w:rPr>
          <w:lang w:val="en-US"/>
        </w:rPr>
        <w:t>stream</w:t>
      </w:r>
      <w:r w:rsidRPr="00EE0B29">
        <w:t xml:space="preserve"> </w:t>
      </w:r>
      <w:r>
        <w:rPr>
          <w:lang w:val="en-US"/>
        </w:rPr>
        <w:t>processing</w:t>
      </w:r>
      <w:r w:rsidRPr="00EE0B29">
        <w:t xml:space="preserve"> </w:t>
      </w:r>
      <w:r>
        <w:t xml:space="preserve">и в анализе надо упомянуть это направление. Эту главу можно заменить на «Задачи анализа данных при управления БЛА» или </w:t>
      </w:r>
      <w:proofErr w:type="gramStart"/>
      <w:r>
        <w:t>как то</w:t>
      </w:r>
      <w:proofErr w:type="gramEnd"/>
      <w:r>
        <w:t xml:space="preserve"> иначе чтобы связаться с подразделом 3.3. </w:t>
      </w:r>
    </w:p>
  </w:comment>
  <w:comment w:id="9" w:author="Oesune" w:date="2025-01-20T09:37:00Z" w:initials="O">
    <w:p w14:paraId="7B55FFB1" w14:textId="3B7F1B25" w:rsidR="00EE0B29" w:rsidRDefault="00EE0B29">
      <w:pPr>
        <w:pStyle w:val="ae"/>
      </w:pPr>
      <w:r>
        <w:rPr>
          <w:rStyle w:val="ad"/>
        </w:rPr>
        <w:annotationRef/>
      </w:r>
      <w:r>
        <w:t xml:space="preserve">Тут всех вообще или беспилотников? Стоит указать, про размер или область дальности. </w:t>
      </w:r>
      <w:proofErr w:type="gramStart"/>
      <w:r>
        <w:t>Например</w:t>
      </w:r>
      <w:proofErr w:type="gramEnd"/>
      <w:r>
        <w:t xml:space="preserve"> летальными аппаратами с дальностью полета до 1000 м. А то сейчас кажется что вообще всех, в т.ч. </w:t>
      </w:r>
      <w:proofErr w:type="spellStart"/>
      <w:r>
        <w:t>трансантлантических</w:t>
      </w:r>
      <w:proofErr w:type="spellEnd"/>
      <w:r>
        <w:t xml:space="preserve"> самолетов</w:t>
      </w:r>
    </w:p>
  </w:comment>
  <w:comment w:id="10" w:author="Oesune" w:date="2025-01-20T09:39:00Z" w:initials="O">
    <w:p w14:paraId="0311019C" w14:textId="2B98C2F0" w:rsidR="00EE0B29" w:rsidRDefault="00EE0B29">
      <w:pPr>
        <w:pStyle w:val="ae"/>
      </w:pPr>
      <w:r>
        <w:rPr>
          <w:rStyle w:val="ad"/>
        </w:rPr>
        <w:annotationRef/>
      </w:r>
      <w:r>
        <w:t xml:space="preserve">Добавь, </w:t>
      </w:r>
      <w:proofErr w:type="spellStart"/>
      <w:r>
        <w:t>пжл</w:t>
      </w:r>
      <w:proofErr w:type="spellEnd"/>
      <w:r>
        <w:t xml:space="preserve"> каких данных. </w:t>
      </w:r>
    </w:p>
  </w:comment>
  <w:comment w:id="11" w:author="Oesune" w:date="2025-01-20T09:42:00Z" w:initials="O">
    <w:p w14:paraId="5A4F1FB9" w14:textId="19367B63" w:rsidR="00EE0B29" w:rsidRDefault="00EE0B29">
      <w:pPr>
        <w:pStyle w:val="ae"/>
      </w:pPr>
      <w:r>
        <w:rPr>
          <w:rStyle w:val="ad"/>
        </w:rPr>
        <w:annotationRef/>
      </w:r>
      <w:r w:rsidR="002E783C">
        <w:t>Управление полетом? Надо сузить</w:t>
      </w:r>
    </w:p>
  </w:comment>
  <w:comment w:id="12" w:author="Oesune" w:date="2025-01-20T09:44:00Z" w:initials="O">
    <w:p w14:paraId="747107E0" w14:textId="1FB4B5BC" w:rsidR="002E783C" w:rsidRDefault="002E783C">
      <w:pPr>
        <w:pStyle w:val="ae"/>
      </w:pPr>
      <w:r>
        <w:rPr>
          <w:rStyle w:val="ad"/>
        </w:rPr>
        <w:annotationRef/>
      </w:r>
      <w:r>
        <w:t>Полетом?</w:t>
      </w:r>
    </w:p>
  </w:comment>
  <w:comment w:id="13" w:author="Oesune" w:date="2025-01-20T09:44:00Z" w:initials="O">
    <w:p w14:paraId="24245CA7" w14:textId="72508C2E" w:rsidR="002E783C" w:rsidRDefault="002E783C">
      <w:pPr>
        <w:pStyle w:val="ae"/>
      </w:pPr>
      <w:r>
        <w:rPr>
          <w:rStyle w:val="ad"/>
        </w:rPr>
        <w:annotationRef/>
      </w:r>
      <w:r>
        <w:t>Полетом?</w:t>
      </w:r>
    </w:p>
  </w:comment>
  <w:comment w:id="14" w:author="Oesune" w:date="2025-01-20T09:45:00Z" w:initials="O">
    <w:p w14:paraId="7371AE69" w14:textId="03F19A1F" w:rsidR="002E783C" w:rsidRDefault="002E783C">
      <w:pPr>
        <w:pStyle w:val="ae"/>
      </w:pPr>
      <w:r>
        <w:rPr>
          <w:rStyle w:val="ad"/>
        </w:rPr>
        <w:annotationRef/>
      </w:r>
      <w:r>
        <w:t xml:space="preserve">Можно указать модель, предприятие и/или </w:t>
      </w:r>
      <w:proofErr w:type="gramStart"/>
      <w:r>
        <w:t>участок</w:t>
      </w:r>
      <w:proofErr w:type="gramEnd"/>
      <w:r>
        <w:t xml:space="preserve"> на котором будет тестироваться БПЛА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609DCE85" w15:done="0"/>
  <w15:commentEx w15:paraId="6B4C623A" w15:done="0"/>
  <w15:commentEx w15:paraId="7B55FFB1" w15:done="0"/>
  <w15:commentEx w15:paraId="0311019C" w15:done="0"/>
  <w15:commentEx w15:paraId="5A4F1FB9" w15:done="0"/>
  <w15:commentEx w15:paraId="747107E0" w15:done="0"/>
  <w15:commentEx w15:paraId="24245CA7" w15:done="0"/>
  <w15:commentEx w15:paraId="7371AE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2B8B0E92" w16cex:dateUtc="2025-01-20T06:35:00Z"/>
  <w16cex:commentExtensible w16cex:durableId="2C26BFF8" w16cex:dateUtc="2025-01-20T06:36:00Z"/>
  <w16cex:commentExtensible w16cex:durableId="693CA5D9" w16cex:dateUtc="2025-01-20T06:37:00Z"/>
  <w16cex:commentExtensible w16cex:durableId="0778BB65" w16cex:dateUtc="2025-01-20T06:39:00Z"/>
  <w16cex:commentExtensible w16cex:durableId="6E5A9A4C" w16cex:dateUtc="2025-01-20T06:42:00Z"/>
  <w16cex:commentExtensible w16cex:durableId="0DFF2180" w16cex:dateUtc="2025-01-20T06:44:00Z"/>
  <w16cex:commentExtensible w16cex:durableId="450EBF80" w16cex:dateUtc="2025-01-20T06:44:00Z"/>
  <w16cex:commentExtensible w16cex:durableId="1F449E07" w16cex:dateUtc="2025-01-20T06:4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609DCE85" w16cid:durableId="2B8B0E92"/>
  <w16cid:commentId w16cid:paraId="6B4C623A" w16cid:durableId="2C26BFF8"/>
  <w16cid:commentId w16cid:paraId="7B55FFB1" w16cid:durableId="693CA5D9"/>
  <w16cid:commentId w16cid:paraId="0311019C" w16cid:durableId="0778BB65"/>
  <w16cid:commentId w16cid:paraId="5A4F1FB9" w16cid:durableId="6E5A9A4C"/>
  <w16cid:commentId w16cid:paraId="747107E0" w16cid:durableId="0DFF2180"/>
  <w16cid:commentId w16cid:paraId="24245CA7" w16cid:durableId="450EBF80"/>
  <w16cid:commentId w16cid:paraId="7371AE69" w16cid:durableId="1F449E07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8B3440"/>
    <w:multiLevelType w:val="multilevel"/>
    <w:tmpl w:val="8AE6281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 w16cid:durableId="1416256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Oesune">
    <w15:presenceInfo w15:providerId="None" w15:userId="Oesun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59"/>
    <w:rsid w:val="002E783C"/>
    <w:rsid w:val="00567EA0"/>
    <w:rsid w:val="006B5627"/>
    <w:rsid w:val="006C0B77"/>
    <w:rsid w:val="008242FF"/>
    <w:rsid w:val="00870751"/>
    <w:rsid w:val="00922C48"/>
    <w:rsid w:val="00983559"/>
    <w:rsid w:val="00B915B7"/>
    <w:rsid w:val="00BE6B55"/>
    <w:rsid w:val="00D61453"/>
    <w:rsid w:val="00EA59DF"/>
    <w:rsid w:val="00EE0B29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C88A7"/>
  <w15:chartTrackingRefBased/>
  <w15:docId w15:val="{16132E72-0228-4442-A015-E37F232C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835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835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8355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8355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8355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8355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8355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8355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8355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83559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98355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983559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983559"/>
    <w:rPr>
      <w:rFonts w:eastAsiaTheme="majorEastAsia" w:cstheme="majorBidi"/>
      <w:i/>
      <w:iCs/>
      <w:color w:val="2F5496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983559"/>
    <w:rPr>
      <w:rFonts w:eastAsiaTheme="majorEastAsia" w:cstheme="majorBidi"/>
      <w:color w:val="2F5496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983559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983559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983559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983559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9835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83559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98355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83559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9835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83559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98355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8355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835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83559"/>
    <w:rPr>
      <w:rFonts w:ascii="Times New Roman" w:hAnsi="Times New Roman"/>
      <w:i/>
      <w:iCs/>
      <w:color w:val="2F5496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983559"/>
    <w:rPr>
      <w:b/>
      <w:bCs/>
      <w:smallCaps/>
      <w:color w:val="2F5496" w:themeColor="accent1" w:themeShade="BF"/>
      <w:spacing w:val="5"/>
    </w:rPr>
  </w:style>
  <w:style w:type="paragraph" w:styleId="ac">
    <w:name w:val="Revision"/>
    <w:hidden/>
    <w:uiPriority w:val="99"/>
    <w:semiHidden/>
    <w:rsid w:val="00EE0B29"/>
    <w:pPr>
      <w:spacing w:after="0" w:line="240" w:lineRule="auto"/>
    </w:pPr>
    <w:rPr>
      <w:rFonts w:ascii="Times New Roman" w:hAnsi="Times New Roman"/>
      <w:kern w:val="0"/>
      <w:sz w:val="28"/>
      <w14:ligatures w14:val="none"/>
    </w:rPr>
  </w:style>
  <w:style w:type="character" w:styleId="ad">
    <w:name w:val="annotation reference"/>
    <w:basedOn w:val="a0"/>
    <w:uiPriority w:val="99"/>
    <w:semiHidden/>
    <w:unhideWhenUsed/>
    <w:rsid w:val="00EE0B29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E0B29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E0B29"/>
    <w:rPr>
      <w:rFonts w:ascii="Times New Roman" w:hAnsi="Times New Roman"/>
      <w:kern w:val="0"/>
      <w:sz w:val="20"/>
      <w:szCs w:val="20"/>
      <w14:ligatures w14:val="none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E0B29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E0B29"/>
    <w:rPr>
      <w:rFonts w:ascii="Times New Roman" w:hAnsi="Times New Roman"/>
      <w:b/>
      <w:bCs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Oesune</dc:creator>
  <cp:keywords/>
  <dc:description/>
  <cp:lastModifiedBy>Oesune</cp:lastModifiedBy>
  <cp:revision>2</cp:revision>
  <dcterms:created xsi:type="dcterms:W3CDTF">2025-01-20T06:32:00Z</dcterms:created>
  <dcterms:modified xsi:type="dcterms:W3CDTF">2025-01-20T06:47:00Z</dcterms:modified>
</cp:coreProperties>
</file>